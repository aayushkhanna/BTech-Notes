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22" w:rsidRPr="00301722" w:rsidRDefault="00301722" w:rsidP="00301722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bookmarkStart w:id="0" w:name="_GoBack"/>
      <w:bookmarkEnd w:id="0"/>
      <w:r w:rsidRPr="00301722">
        <w:rPr>
          <w:rFonts w:ascii="Times New Roman" w:eastAsia="Times New Roman" w:hAnsi="Times New Roman" w:cs="Times New Roman"/>
          <w:kern w:val="36"/>
          <w:sz w:val="42"/>
          <w:szCs w:val="42"/>
        </w:rPr>
        <w:t>Passing and Returning Objects in Java</w:t>
      </w:r>
    </w:p>
    <w:p w:rsidR="00301722" w:rsidRPr="00301722" w:rsidRDefault="00301722" w:rsidP="0030172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Although Java is </w:t>
      </w:r>
      <w:hyperlink r:id="rId6" w:history="1">
        <w:r w:rsidRPr="0030172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 xml:space="preserve">strictly </w:t>
        </w:r>
        <w:proofErr w:type="gramStart"/>
        <w:r w:rsidRPr="0030172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>pass</w:t>
        </w:r>
        <w:proofErr w:type="gramEnd"/>
        <w:r w:rsidRPr="0030172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 xml:space="preserve"> by value</w:t>
        </w:r>
      </w:hyperlink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, the precise effect differs between whether a </w:t>
      </w:r>
      <w:hyperlink r:id="rId7" w:history="1">
        <w:r w:rsidRPr="0030172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>primitive type</w:t>
        </w:r>
      </w:hyperlink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 or a reference type is passed.</w:t>
      </w:r>
    </w:p>
    <w:p w:rsidR="00301722" w:rsidRPr="00301722" w:rsidRDefault="00301722" w:rsidP="0030172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When we pass a primitive type to a method, it is passed by value. But when we pass an object to a method, the situation changes dramatically, because objects are passed by what is effectively call-by-reference. Java does this interesting thing that’s sort of a hybrid between pass-by-value and pass-by-reference. Basically, a parameter cannot be changed by the function, but the function can ask the parameter to change itself via calling some method within it.</w:t>
      </w:r>
    </w:p>
    <w:p w:rsidR="00301722" w:rsidRPr="00301722" w:rsidRDefault="00301722" w:rsidP="0030172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While creating a variable of a class type, we only create a reference to an object. Thus, when we pass this reference to a method, the parameter that receives it will refer to the same object as that referred to by the argument.</w:t>
      </w:r>
    </w:p>
    <w:p w:rsidR="00301722" w:rsidRPr="00301722" w:rsidRDefault="00301722" w:rsidP="0030172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This effectively means that objects act as if they are passed to methods by use of call-by-reference.</w:t>
      </w:r>
    </w:p>
    <w:p w:rsidR="00301722" w:rsidRPr="00301722" w:rsidRDefault="00301722" w:rsidP="0030172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Changes to the object inside the method do reflect in the object used as an argument.</w:t>
      </w:r>
    </w:p>
    <w:p w:rsidR="00301722" w:rsidRPr="00301722" w:rsidRDefault="00301722" w:rsidP="0030172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 xml:space="preserve">In Java we can pass objects to methods. For example, consider the following </w:t>
      </w:r>
      <w:proofErr w:type="gramStart"/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program :</w:t>
      </w:r>
      <w:proofErr w:type="gramEnd"/>
    </w:p>
    <w:tbl>
      <w:tblPr>
        <w:tblW w:w="7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</w:tblGrid>
      <w:tr w:rsidR="00301722" w:rsidRPr="00301722" w:rsidTr="00301722">
        <w:tc>
          <w:tcPr>
            <w:tcW w:w="7335" w:type="dxa"/>
            <w:vAlign w:val="center"/>
            <w:hideMark/>
          </w:tcPr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// Java program to demonstrate objects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// passing to methods.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a, b;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i,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j)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a = i;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b = j;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// return true if o is equal to the invoking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// object notice an object is passed as an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// argument to method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equalTo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o)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o.a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a &amp;&amp;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o.b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b);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// Driver class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Test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[])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ob1 = new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(100, 22);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ob2 = new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(100, 22);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ob3 = new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(-1, -1);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("ob1 == ob2: "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+ ob1.equalTo(ob2));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("ob1 == ob3: "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+ ob1.equalTo(ob3));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01722" w:rsidRPr="00301722" w:rsidRDefault="00301722" w:rsidP="00301722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Run on IDE</w:t>
      </w:r>
    </w:p>
    <w:p w:rsidR="00301722" w:rsidRPr="00301722" w:rsidRDefault="00301722" w:rsidP="0030172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301722" w:rsidRPr="00301722" w:rsidRDefault="00301722" w:rsidP="0030172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30172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ob1 == ob2: true</w:t>
      </w:r>
    </w:p>
    <w:p w:rsidR="00301722" w:rsidRPr="00301722" w:rsidRDefault="00301722" w:rsidP="0030172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301722">
        <w:rPr>
          <w:rFonts w:ascii="Consolas" w:eastAsia="Times New Roman" w:hAnsi="Consolas" w:cs="Consolas"/>
          <w:color w:val="000000"/>
          <w:sz w:val="18"/>
          <w:szCs w:val="18"/>
        </w:rPr>
        <w:t>ob1 == ob3: false</w:t>
      </w:r>
    </w:p>
    <w:p w:rsidR="00301722" w:rsidRPr="00301722" w:rsidRDefault="00301722" w:rsidP="0030172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Illustrative images for the above program</w:t>
      </w:r>
    </w:p>
    <w:p w:rsidR="00301722" w:rsidRPr="00301722" w:rsidRDefault="00301722" w:rsidP="00301722">
      <w:pPr>
        <w:shd w:val="clear" w:color="auto" w:fill="FFFFFF"/>
        <w:spacing w:after="0" w:line="285" w:lineRule="atLeast"/>
        <w:jc w:val="both"/>
        <w:textAlignment w:val="baseline"/>
        <w:rPr>
          <w:ins w:id="1" w:author="Unknown"/>
          <w:rFonts w:ascii="Helvetica" w:eastAsia="Times New Roman" w:hAnsi="Helvetica" w:cs="Helvetica"/>
          <w:color w:val="000000"/>
          <w:sz w:val="20"/>
          <w:szCs w:val="20"/>
        </w:rPr>
      </w:pPr>
      <w:ins w:id="2" w:author="Unknown">
        <w:r w:rsidRPr="00301722">
          <w:rPr>
            <w:rFonts w:ascii="Helvetica" w:eastAsia="Times New Roman" w:hAnsi="Helvetica" w:cs="Helvetica"/>
            <w:b/>
            <w:bCs/>
            <w:color w:val="000000"/>
            <w:sz w:val="20"/>
            <w:szCs w:val="20"/>
            <w:bdr w:val="none" w:sz="0" w:space="0" w:color="auto" w:frame="1"/>
          </w:rPr>
          <w:br/>
        </w:r>
      </w:ins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3" w:author="Unknown"/>
          <w:rFonts w:ascii="Helvetica" w:eastAsia="Times New Roman" w:hAnsi="Helvetica" w:cs="Helvetica"/>
          <w:color w:val="000000"/>
          <w:sz w:val="20"/>
          <w:szCs w:val="20"/>
        </w:rPr>
      </w:pPr>
      <w:ins w:id="4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Three objects ‘ob1’ , ‘ob2’ and ‘ob3’ are created: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5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6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ob1 = new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(100, 22);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7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8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ob2 = new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(100, 22);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9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10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ob3 = new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(-1, -1);</w:t>
        </w:r>
      </w:ins>
    </w:p>
    <w:p w:rsidR="00301722" w:rsidRPr="00301722" w:rsidRDefault="00301722" w:rsidP="00301722">
      <w:pPr>
        <w:shd w:val="clear" w:color="auto" w:fill="FFFFFF"/>
        <w:spacing w:after="0" w:line="240" w:lineRule="auto"/>
        <w:ind w:left="540"/>
        <w:jc w:val="both"/>
        <w:textAlignment w:val="baseline"/>
        <w:rPr>
          <w:ins w:id="11" w:author="Unknown"/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5048250" cy="2571750"/>
            <wp:effectExtent l="0" t="0" r="0" b="0"/>
            <wp:docPr id="4" name="Picture 4" descr="Passing Objects as Parameters and Returning Object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ing Objects as Parameters and Returning Object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12" w:author="Unknown"/>
          <w:rFonts w:ascii="Helvetica" w:eastAsia="Times New Roman" w:hAnsi="Helvetica" w:cs="Helvetica"/>
          <w:color w:val="000000"/>
          <w:sz w:val="20"/>
          <w:szCs w:val="20"/>
        </w:rPr>
      </w:pPr>
      <w:ins w:id="13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From the method side, a reference of type Foo with a name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a is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declared and it’s initially assigned to null.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14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15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boolean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equalTo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o);</w:t>
        </w:r>
      </w:ins>
    </w:p>
    <w:p w:rsidR="00301722" w:rsidRPr="00301722" w:rsidRDefault="00301722" w:rsidP="00301722">
      <w:pPr>
        <w:shd w:val="clear" w:color="auto" w:fill="FFFFFF"/>
        <w:spacing w:after="0" w:line="240" w:lineRule="auto"/>
        <w:ind w:left="540"/>
        <w:jc w:val="both"/>
        <w:textAlignment w:val="baseline"/>
        <w:rPr>
          <w:ins w:id="16" w:author="Unknown"/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924550" cy="2647950"/>
            <wp:effectExtent l="0" t="0" r="0" b="0"/>
            <wp:docPr id="3" name="Picture 3" descr="Passing Objects as Parameters and Returning Objec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ing Objects as Parameters and Returning Objec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17" w:author="Unknown"/>
          <w:rFonts w:ascii="Helvetica" w:eastAsia="Times New Roman" w:hAnsi="Helvetica" w:cs="Helvetica"/>
          <w:color w:val="000000"/>
          <w:sz w:val="20"/>
          <w:szCs w:val="20"/>
        </w:rPr>
      </w:pPr>
      <w:ins w:id="18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As we call the method </w:t>
        </w:r>
        <w:proofErr w:type="spell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equalTo</w:t>
        </w:r>
        <w:proofErr w:type="spell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, the reference ‘o’ will be assigned to the object which is passed as an argument, i.e. ‘o’ will refer to ‘ob2’ as following statement execute.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19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20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System.out.println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("ob1 == ob2: " + ob1.equalTo(ob2));</w:t>
        </w:r>
      </w:ins>
    </w:p>
    <w:p w:rsidR="00301722" w:rsidRPr="00301722" w:rsidRDefault="00301722" w:rsidP="00301722">
      <w:pPr>
        <w:shd w:val="clear" w:color="auto" w:fill="FFFFFF"/>
        <w:spacing w:after="0" w:line="240" w:lineRule="auto"/>
        <w:ind w:left="540"/>
        <w:jc w:val="both"/>
        <w:textAlignment w:val="baseline"/>
        <w:rPr>
          <w:ins w:id="21" w:author="Unknown"/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5248275" cy="2695575"/>
            <wp:effectExtent l="0" t="0" r="9525" b="9525"/>
            <wp:docPr id="2" name="Picture 2" descr="Passing Objects as Parameters and Returning Object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ing Objects as Parameters and Returning Object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22" w:author="Unknown"/>
          <w:rFonts w:ascii="Helvetica" w:eastAsia="Times New Roman" w:hAnsi="Helvetica" w:cs="Helvetica"/>
          <w:color w:val="000000"/>
          <w:sz w:val="20"/>
          <w:szCs w:val="20"/>
        </w:rPr>
      </w:pPr>
      <w:ins w:id="23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Now as we can see, </w:t>
        </w:r>
        <w:proofErr w:type="spell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equalTo</w:t>
        </w:r>
        <w:proofErr w:type="spell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method is called on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‘ob1’ ,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and ‘o’ is referring to ‘ob2’. Since values of ‘a’ and ‘b’ are same for both the references, so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if(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condition) is true, so </w:t>
        </w:r>
        <w:proofErr w:type="spell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boolean</w:t>
        </w:r>
        <w:proofErr w:type="spell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true will be return.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24" w:author="Unknown"/>
          <w:rFonts w:ascii="Consolas" w:eastAsia="Times New Roman" w:hAnsi="Consolas" w:cs="Consolas"/>
          <w:color w:val="000000"/>
          <w:sz w:val="18"/>
          <w:szCs w:val="18"/>
        </w:rPr>
      </w:pPr>
      <w:ins w:id="25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if(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o.a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== a &amp;&amp;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o.b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== b)</w:t>
        </w:r>
      </w:ins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26" w:author="Unknown"/>
          <w:rFonts w:ascii="Helvetica" w:eastAsia="Times New Roman" w:hAnsi="Helvetica" w:cs="Helvetica"/>
          <w:color w:val="000000"/>
          <w:sz w:val="20"/>
          <w:szCs w:val="20"/>
        </w:rPr>
      </w:pPr>
      <w:ins w:id="27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Again ‘o’ will reassign to ‘ob3’ as the following statement execute.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28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29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System.out.println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("ob1 == ob3: " + ob1.equalTo(ob3));</w:t>
        </w:r>
      </w:ins>
    </w:p>
    <w:p w:rsidR="00301722" w:rsidRPr="00301722" w:rsidRDefault="00301722" w:rsidP="00301722">
      <w:pPr>
        <w:shd w:val="clear" w:color="auto" w:fill="FFFFFF"/>
        <w:spacing w:after="0" w:line="240" w:lineRule="auto"/>
        <w:ind w:left="540"/>
        <w:jc w:val="both"/>
        <w:textAlignment w:val="baseline"/>
        <w:rPr>
          <w:ins w:id="30" w:author="Unknown"/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962525" cy="2514600"/>
            <wp:effectExtent l="0" t="0" r="9525" b="0"/>
            <wp:docPr id="1" name="Picture 1" descr="Passing Objects as Parameters and Returning Object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sing Objects as Parameters and Returning Object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31" w:author="Unknown"/>
          <w:rFonts w:ascii="Helvetica" w:eastAsia="Times New Roman" w:hAnsi="Helvetica" w:cs="Helvetica"/>
          <w:color w:val="000000"/>
          <w:sz w:val="20"/>
          <w:szCs w:val="20"/>
        </w:rPr>
      </w:pPr>
      <w:ins w:id="32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Now as we can see, </w:t>
        </w:r>
        <w:proofErr w:type="spell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equalTo</w:t>
        </w:r>
        <w:proofErr w:type="spell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method is called on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‘ob1’ ,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and ‘o’ is referring to ‘ob3’. Since values of ‘a’ and ‘b’ are not same for both the references, so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if(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condition) is false, so else block will execute and false will be return.</w:t>
        </w:r>
      </w:ins>
    </w:p>
    <w:p w:rsidR="00283B9F" w:rsidRDefault="00283B9F"/>
    <w:sectPr w:rsidR="0028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15FF"/>
    <w:multiLevelType w:val="multilevel"/>
    <w:tmpl w:val="30CA2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9192F"/>
    <w:multiLevelType w:val="multilevel"/>
    <w:tmpl w:val="C4EC08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22"/>
    <w:rsid w:val="00283B9F"/>
    <w:rsid w:val="00301722"/>
    <w:rsid w:val="005A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17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17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7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7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17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17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7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7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contribute.geeksforgeeks.org/wp-content/uploads/one.jpeg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data-types-in-java/" TargetMode="External"/><Relationship Id="rId12" Type="http://schemas.openxmlformats.org/officeDocument/2006/relationships/hyperlink" Target="http://cdncontribute.geeksforgeeks.org/wp-content/uploads/three.jp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-fact-31-java-is-strictly-pass-by-value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cdncontribute.geeksforgeeks.org/wp-content/uploads/two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cdncontribute.geeksforgeeks.org/wp-content/uploads/four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2019-08-26T10:16:00Z</dcterms:created>
  <dcterms:modified xsi:type="dcterms:W3CDTF">2019-08-26T10:16:00Z</dcterms:modified>
</cp:coreProperties>
</file>